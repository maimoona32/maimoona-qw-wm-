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79727" w14:textId="3BB1B057" w:rsidR="006F559F" w:rsidRDefault="00DA1B04" w:rsidP="00BE4D3C">
      <w:pPr>
        <w:ind w:left="-1080" w:firstLine="10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3EB0A" wp14:editId="6F6013E5">
                <wp:simplePos x="0" y="0"/>
                <wp:positionH relativeFrom="column">
                  <wp:posOffset>797122</wp:posOffset>
                </wp:positionH>
                <wp:positionV relativeFrom="paragraph">
                  <wp:posOffset>-220213</wp:posOffset>
                </wp:positionV>
                <wp:extent cx="747438" cy="362520"/>
                <wp:effectExtent l="38100" t="38100" r="109855" b="1143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38" cy="362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4129C" w14:textId="68173022" w:rsidR="006F559F" w:rsidRPr="00E34F9E" w:rsidRDefault="00E34F9E" w:rsidP="00293B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ins w:id="0" w:author="maimoonahoque@outlook.com" w:date="2022-10-15T01:05:00Z">
                              <w:r w:rsidR="00DA1B0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Start</w:t>
                              </w:r>
                            </w:ins>
                            <w:del w:id="1" w:author="maimoonahoque@outlook.com" w:date="2022-10-15T01:05:00Z">
                              <w:r w:rsidDel="00DA1B04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delText xml:space="preserve">  </w:delText>
                              </w:r>
                              <w:r w:rsidRPr="00E34F9E" w:rsidDel="00DA1B04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delText>Start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3EB0A" id="Rectangle: Rounded Corners 5" o:spid="_x0000_s1026" style="position:absolute;left:0;text-align:left;margin-left:62.75pt;margin-top:-17.35pt;width:58.85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" filled="f" strokecolor="black [3213]" strokeweight="1pt">
                <v:stroke joinstyle="miter"/>
                <v:shadow on="t" color="black" opacity="26214f" origin="-.5,-.5" offset=".74836mm,.74836mm"/>
                <v:textbox>
                  <w:txbxContent>
                    <w:p w14:paraId="2E64129C" w14:textId="68173022" w:rsidR="006F559F" w:rsidRPr="00E34F9E" w:rsidRDefault="00E34F9E" w:rsidP="00293BA7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ins w:id="2" w:author="maimoonahoque@outlook.com" w:date="2022-10-15T01:05:00Z">
                        <w:r w:rsidR="00DA1B04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Start</w:t>
                        </w:r>
                      </w:ins>
                      <w:del w:id="3" w:author="maimoonahoque@outlook.com" w:date="2022-10-15T01:05:00Z">
                        <w:r w:rsidDel="00DA1B04">
                          <w:rPr>
                            <w:color w:val="000000" w:themeColor="text1"/>
                            <w:sz w:val="16"/>
                            <w:szCs w:val="16"/>
                          </w:rPr>
                          <w:delText xml:space="preserve">  </w:delText>
                        </w:r>
                        <w:r w:rsidRPr="00E34F9E" w:rsidDel="00DA1B04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delText>Start</w:delText>
                        </w:r>
                      </w:del>
                    </w:p>
                  </w:txbxContent>
                </v:textbox>
              </v:roundrect>
            </w:pict>
          </mc:Fallback>
        </mc:AlternateContent>
      </w:r>
      <w:r w:rsidR="007C3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8E9E6A" wp14:editId="70E6760A">
                <wp:simplePos x="0" y="0"/>
                <wp:positionH relativeFrom="column">
                  <wp:posOffset>1182029</wp:posOffset>
                </wp:positionH>
                <wp:positionV relativeFrom="paragraph">
                  <wp:posOffset>200149</wp:posOffset>
                </wp:positionV>
                <wp:extent cx="0" cy="111156"/>
                <wp:effectExtent l="76200" t="0" r="5715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B24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93.05pt;margin-top:15.75pt;width:0;height: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6F559F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E684F9" w14:textId="7E09D8B4" w:rsidR="006F559F" w:rsidRDefault="007C3A1C" w:rsidP="00A93E5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CB6B4C" wp14:editId="182AC224">
                <wp:simplePos x="0" y="0"/>
                <wp:positionH relativeFrom="column">
                  <wp:posOffset>1287966</wp:posOffset>
                </wp:positionH>
                <wp:positionV relativeFrom="paragraph">
                  <wp:posOffset>229390</wp:posOffset>
                </wp:positionV>
                <wp:extent cx="0" cy="130918"/>
                <wp:effectExtent l="76200" t="0" r="57150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5874C" id="Straight Arrow Connector 32" o:spid="_x0000_s1026" type="#_x0000_t32" style="position:absolute;margin-left:101.4pt;margin-top:18.05pt;width:0;height:10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88CBD" wp14:editId="71C9F112">
                <wp:simplePos x="0" y="0"/>
                <wp:positionH relativeFrom="column">
                  <wp:posOffset>680085</wp:posOffset>
                </wp:positionH>
                <wp:positionV relativeFrom="paragraph">
                  <wp:posOffset>10067</wp:posOffset>
                </wp:positionV>
                <wp:extent cx="1197781" cy="220810"/>
                <wp:effectExtent l="38100" t="38100" r="116840" b="1225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781" cy="220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AD5D1" w14:textId="60FA0C95" w:rsidR="007C3A1C" w:rsidRPr="007C3A1C" w:rsidRDefault="007C3A1C" w:rsidP="007C3A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ibutes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88CBD" id="Rectangle 30" o:spid="_x0000_s1027" style="position:absolute;margin-left:53.55pt;margin-top:.8pt;width:94.3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" filled="f" strokecolor="black [3213]" strokeweight="1pt">
                <v:shadow on="t" color="black" opacity="26214f" origin="-.5,-.5" offset=".74836mm,.74836mm"/>
                <v:textbox>
                  <w:txbxContent>
                    <w:p w14:paraId="040AD5D1" w14:textId="60FA0C95" w:rsidR="007C3A1C" w:rsidRPr="007C3A1C" w:rsidRDefault="007C3A1C" w:rsidP="007C3A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ibutes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33DDC1A5" w14:textId="61DCF9BF" w:rsidR="00F27F26" w:rsidRDefault="00F621A9" w:rsidP="00A93E5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E31F4" wp14:editId="499F4AD9">
                <wp:simplePos x="0" y="0"/>
                <wp:positionH relativeFrom="column">
                  <wp:posOffset>584510</wp:posOffset>
                </wp:positionH>
                <wp:positionV relativeFrom="paragraph">
                  <wp:posOffset>58978</wp:posOffset>
                </wp:positionV>
                <wp:extent cx="1327924" cy="501727"/>
                <wp:effectExtent l="38100" t="38100" r="120015" b="1079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924" cy="501727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3D06A" w14:textId="51C11904" w:rsidR="00DC379A" w:rsidRDefault="00DC379A" w:rsidP="00DC3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379A">
                              <w:rPr>
                                <w:sz w:val="16"/>
                                <w:szCs w:val="16"/>
                              </w:rPr>
                              <w:t>Dat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 Collection and</w:t>
                            </w:r>
                          </w:p>
                          <w:p w14:paraId="77E98CEF" w14:textId="41023788" w:rsidR="00DC379A" w:rsidRPr="00DC379A" w:rsidRDefault="00DC379A" w:rsidP="00DC379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E31F4" id="Rectangle 9" o:spid="_x0000_s1028" style="position:absolute;margin-left:46pt;margin-top:4.65pt;width:104.55pt;height:3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14:paraId="4943D06A" w14:textId="51C11904" w:rsidR="00DC379A" w:rsidRDefault="00DC379A" w:rsidP="00DC3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C379A">
                        <w:rPr>
                          <w:sz w:val="16"/>
                          <w:szCs w:val="16"/>
                        </w:rPr>
                        <w:t>Dat</w:t>
                      </w:r>
                      <w:r>
                        <w:rPr>
                          <w:sz w:val="16"/>
                          <w:szCs w:val="16"/>
                        </w:rPr>
                        <w:t>a Collection and</w:t>
                      </w:r>
                    </w:p>
                    <w:p w14:paraId="77E98CEF" w14:textId="41023788" w:rsidR="00DC379A" w:rsidRPr="00DC379A" w:rsidRDefault="00DC379A" w:rsidP="00DC379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</w:p>
    <w:p w14:paraId="17EF050E" w14:textId="1B617037" w:rsidR="00A93E5A" w:rsidRDefault="00120EDB" w:rsidP="008C66A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3F267" wp14:editId="28411D90">
                <wp:simplePos x="0" y="0"/>
                <wp:positionH relativeFrom="column">
                  <wp:posOffset>5473824</wp:posOffset>
                </wp:positionH>
                <wp:positionV relativeFrom="paragraph">
                  <wp:posOffset>1014947</wp:posOffset>
                </wp:positionV>
                <wp:extent cx="633436" cy="1858"/>
                <wp:effectExtent l="38100" t="76200" r="0" b="939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436" cy="1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A2E03" id="Straight Arrow Connector 60" o:spid="_x0000_s1026" type="#_x0000_t32" style="position:absolute;margin-left:431pt;margin-top:79.9pt;width:49.9pt;height:.1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8AE5EF" wp14:editId="561F3693">
                <wp:simplePos x="0" y="0"/>
                <wp:positionH relativeFrom="column">
                  <wp:posOffset>6077415</wp:posOffset>
                </wp:positionH>
                <wp:positionV relativeFrom="paragraph">
                  <wp:posOffset>1014946</wp:posOffset>
                </wp:positionV>
                <wp:extent cx="29985" cy="1216954"/>
                <wp:effectExtent l="0" t="0" r="27305" b="215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85" cy="1216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CEDFB" id="Straight Connector 5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5pt,79.9pt" to="480.9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07A83D" wp14:editId="56CF43D9">
                <wp:simplePos x="0" y="0"/>
                <wp:positionH relativeFrom="column">
                  <wp:posOffset>3109224</wp:posOffset>
                </wp:positionH>
                <wp:positionV relativeFrom="paragraph">
                  <wp:posOffset>2232660</wp:posOffset>
                </wp:positionV>
                <wp:extent cx="2936844" cy="33454"/>
                <wp:effectExtent l="0" t="0" r="35560" b="241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844" cy="33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434AC" id="Straight Connector 5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175.8pt" to="476.0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5CC107" wp14:editId="55F56A5D">
                <wp:simplePos x="0" y="0"/>
                <wp:positionH relativeFrom="column">
                  <wp:posOffset>3968022</wp:posOffset>
                </wp:positionH>
                <wp:positionV relativeFrom="paragraph">
                  <wp:posOffset>3486800</wp:posOffset>
                </wp:positionV>
                <wp:extent cx="469745" cy="0"/>
                <wp:effectExtent l="0" t="76200" r="26035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11123" id="Straight Arrow Connector 56" o:spid="_x0000_s1026" type="#_x0000_t32" style="position:absolute;margin-left:312.45pt;margin-top:274.55pt;width:3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99B5F" wp14:editId="304E15AC">
                <wp:simplePos x="0" y="0"/>
                <wp:positionH relativeFrom="column">
                  <wp:posOffset>5335859</wp:posOffset>
                </wp:positionH>
                <wp:positionV relativeFrom="paragraph">
                  <wp:posOffset>3602866</wp:posOffset>
                </wp:positionV>
                <wp:extent cx="0" cy="195239"/>
                <wp:effectExtent l="76200" t="0" r="57150" b="527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13A97" id="Straight Arrow Connector 55" o:spid="_x0000_s1026" type="#_x0000_t32" style="position:absolute;margin-left:420.15pt;margin-top:283.7pt;width:0;height:15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50AB9C" wp14:editId="495636D2">
                <wp:simplePos x="0" y="0"/>
                <wp:positionH relativeFrom="column">
                  <wp:posOffset>3137210</wp:posOffset>
                </wp:positionH>
                <wp:positionV relativeFrom="paragraph">
                  <wp:posOffset>3681947</wp:posOffset>
                </wp:positionV>
                <wp:extent cx="0" cy="116158"/>
                <wp:effectExtent l="76200" t="0" r="57150" b="558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B1397" id="Straight Arrow Connector 54" o:spid="_x0000_s1026" type="#_x0000_t32" style="position:absolute;margin-left:247pt;margin-top:289.9pt;width:0;height:9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D4EA9C" wp14:editId="4A52924A">
                <wp:simplePos x="0" y="0"/>
                <wp:positionH relativeFrom="column">
                  <wp:posOffset>3611137</wp:posOffset>
                </wp:positionH>
                <wp:positionV relativeFrom="paragraph">
                  <wp:posOffset>4116844</wp:posOffset>
                </wp:positionV>
                <wp:extent cx="0" cy="195147"/>
                <wp:effectExtent l="76200" t="0" r="57150" b="527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8C7BC" id="Straight Arrow Connector 53" o:spid="_x0000_s1026" type="#_x0000_t32" style="position:absolute;margin-left:284.35pt;margin-top:324.15pt;width:0;height:15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3E9B3" wp14:editId="13ECC5A8">
                <wp:simplePos x="0" y="0"/>
                <wp:positionH relativeFrom="column">
                  <wp:posOffset>2145680</wp:posOffset>
                </wp:positionH>
                <wp:positionV relativeFrom="paragraph">
                  <wp:posOffset>3202444</wp:posOffset>
                </wp:positionV>
                <wp:extent cx="1905" cy="595661"/>
                <wp:effectExtent l="76200" t="0" r="74295" b="520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95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57E4A" id="Straight Arrow Connector 52" o:spid="_x0000_s1026" type="#_x0000_t32" style="position:absolute;margin-left:168.95pt;margin-top:252.15pt;width:.15pt;height:4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94BAE" wp14:editId="20097A7E">
                <wp:simplePos x="0" y="0"/>
                <wp:positionH relativeFrom="column">
                  <wp:posOffset>2012516</wp:posOffset>
                </wp:positionH>
                <wp:positionV relativeFrom="paragraph">
                  <wp:posOffset>2834655</wp:posOffset>
                </wp:positionV>
                <wp:extent cx="1957039" cy="328961"/>
                <wp:effectExtent l="38100" t="38100" r="120015" b="1092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39" cy="3289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820D1" w14:textId="1128F610" w:rsidR="00273ECC" w:rsidRPr="00273ECC" w:rsidRDefault="00273ECC" w:rsidP="00273E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94BAE" id="Rectangle 24" o:spid="_x0000_s1029" style="position:absolute;margin-left:158.45pt;margin-top:223.2pt;width:154.1pt;height:2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24F820D1" w14:textId="1128F610" w:rsidR="00273ECC" w:rsidRPr="00273ECC" w:rsidRDefault="00273ECC" w:rsidP="00273E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D7508E" wp14:editId="49A89B30">
                <wp:simplePos x="0" y="0"/>
                <wp:positionH relativeFrom="column">
                  <wp:posOffset>3103756</wp:posOffset>
                </wp:positionH>
                <wp:positionV relativeFrom="paragraph">
                  <wp:posOffset>3202444</wp:posOffset>
                </wp:positionV>
                <wp:extent cx="0" cy="88281"/>
                <wp:effectExtent l="76200" t="0" r="57150" b="641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6F2E4" id="Straight Arrow Connector 51" o:spid="_x0000_s1026" type="#_x0000_t32" style="position:absolute;margin-left:244.4pt;margin-top:252.15pt;width:0;height: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1B084D" wp14:editId="65DF7F0B">
                <wp:simplePos x="0" y="0"/>
                <wp:positionH relativeFrom="column">
                  <wp:posOffset>3055434</wp:posOffset>
                </wp:positionH>
                <wp:positionV relativeFrom="paragraph">
                  <wp:posOffset>2632648</wp:posOffset>
                </wp:positionV>
                <wp:extent cx="0" cy="200877"/>
                <wp:effectExtent l="76200" t="0" r="57150" b="660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FE073" id="Straight Arrow Connector 50" o:spid="_x0000_s1026" type="#_x0000_t32" style="position:absolute;margin-left:240.6pt;margin-top:207.3pt;width:0;height:1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CD9536" wp14:editId="45EA3965">
                <wp:simplePos x="0" y="0"/>
                <wp:positionH relativeFrom="column">
                  <wp:posOffset>1876905</wp:posOffset>
                </wp:positionH>
                <wp:positionV relativeFrom="paragraph">
                  <wp:posOffset>2460888</wp:posOffset>
                </wp:positionV>
                <wp:extent cx="268775" cy="0"/>
                <wp:effectExtent l="0" t="76200" r="1714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C3FBC" id="Straight Arrow Connector 49" o:spid="_x0000_s1026" type="#_x0000_t32" style="position:absolute;margin-left:147.8pt;margin-top:193.75pt;width:21.1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D8D610" wp14:editId="261CC5B4">
                <wp:simplePos x="0" y="0"/>
                <wp:positionH relativeFrom="column">
                  <wp:posOffset>3105615</wp:posOffset>
                </wp:positionH>
                <wp:positionV relativeFrom="paragraph">
                  <wp:posOffset>2193259</wp:posOffset>
                </wp:positionV>
                <wp:extent cx="0" cy="195146"/>
                <wp:effectExtent l="76200" t="0" r="57150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7FA13" id="Straight Arrow Connector 48" o:spid="_x0000_s1026" type="#_x0000_t32" style="position:absolute;margin-left:244.55pt;margin-top:172.7pt;width:0;height:1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DB853D" wp14:editId="2DAF2FF2">
                <wp:simplePos x="0" y="0"/>
                <wp:positionH relativeFrom="column">
                  <wp:posOffset>4298795</wp:posOffset>
                </wp:positionH>
                <wp:positionV relativeFrom="paragraph">
                  <wp:posOffset>1680303</wp:posOffset>
                </wp:positionV>
                <wp:extent cx="0" cy="184707"/>
                <wp:effectExtent l="76200" t="0" r="571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F7EF2" id="Straight Arrow Connector 47" o:spid="_x0000_s1026" type="#_x0000_t32" style="position:absolute;margin-left:338.5pt;margin-top:132.3pt;width:0;height:14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2C0C4" wp14:editId="07ACB131">
                <wp:simplePos x="0" y="0"/>
                <wp:positionH relativeFrom="column">
                  <wp:posOffset>3221773</wp:posOffset>
                </wp:positionH>
                <wp:positionV relativeFrom="paragraph">
                  <wp:posOffset>1657861</wp:posOffset>
                </wp:positionV>
                <wp:extent cx="0" cy="207227"/>
                <wp:effectExtent l="76200" t="0" r="57150" b="596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431DD" id="Straight Arrow Connector 46" o:spid="_x0000_s1026" type="#_x0000_t32" style="position:absolute;margin-left:253.7pt;margin-top:130.55pt;width:0;height:1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7A64D0" wp14:editId="0BFD8A74">
                <wp:simplePos x="0" y="0"/>
                <wp:positionH relativeFrom="column">
                  <wp:posOffset>2207941</wp:posOffset>
                </wp:positionH>
                <wp:positionV relativeFrom="paragraph">
                  <wp:posOffset>1677964</wp:posOffset>
                </wp:positionV>
                <wp:extent cx="0" cy="185405"/>
                <wp:effectExtent l="76200" t="0" r="57150" b="628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B9FB1" id="Straight Arrow Connector 45" o:spid="_x0000_s1026" type="#_x0000_t32" style="position:absolute;margin-left:173.85pt;margin-top:132.1pt;width:0;height:1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B6C8E" wp14:editId="28FDDAFD">
                <wp:simplePos x="0" y="0"/>
                <wp:positionH relativeFrom="column">
                  <wp:posOffset>4828308</wp:posOffset>
                </wp:positionH>
                <wp:positionV relativeFrom="paragraph">
                  <wp:posOffset>1264843</wp:posOffset>
                </wp:positionV>
                <wp:extent cx="0" cy="220314"/>
                <wp:effectExtent l="76200" t="0" r="57150" b="660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5EAB8" id="Straight Arrow Connector 44" o:spid="_x0000_s1026" type="#_x0000_t32" style="position:absolute;margin-left:380.2pt;margin-top:99.6pt;width:0;height:1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4C25F2" wp14:editId="38CD5894">
                <wp:simplePos x="0" y="0"/>
                <wp:positionH relativeFrom="column">
                  <wp:posOffset>3139068</wp:posOffset>
                </wp:positionH>
                <wp:positionV relativeFrom="paragraph">
                  <wp:posOffset>1264843</wp:posOffset>
                </wp:positionV>
                <wp:extent cx="0" cy="191506"/>
                <wp:effectExtent l="76200" t="0" r="57150" b="565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22EBD" id="Straight Arrow Connector 43" o:spid="_x0000_s1026" type="#_x0000_t32" style="position:absolute;margin-left:247.15pt;margin-top:99.6pt;width:0;height:15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BF60F9" wp14:editId="2D9B3155">
                <wp:simplePos x="0" y="0"/>
                <wp:positionH relativeFrom="column">
                  <wp:posOffset>1761893</wp:posOffset>
                </wp:positionH>
                <wp:positionV relativeFrom="paragraph">
                  <wp:posOffset>1262132</wp:posOffset>
                </wp:positionV>
                <wp:extent cx="0" cy="194217"/>
                <wp:effectExtent l="76200" t="0" r="57150" b="539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C56EA" id="Straight Arrow Connector 42" o:spid="_x0000_s1026" type="#_x0000_t32" style="position:absolute;margin-left:138.75pt;margin-top:99.4pt;width:0;height:1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C703DA" wp14:editId="6BE7F4ED">
                <wp:simplePos x="0" y="0"/>
                <wp:positionH relativeFrom="column">
                  <wp:posOffset>1761892</wp:posOffset>
                </wp:positionH>
                <wp:positionV relativeFrom="paragraph">
                  <wp:posOffset>1262132</wp:posOffset>
                </wp:positionV>
                <wp:extent cx="3066585" cy="2711"/>
                <wp:effectExtent l="0" t="0" r="1968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6585" cy="2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45C3F" id="Straight Connector 4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99.4pt" to="380.2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65987" wp14:editId="4FF23EF3">
                <wp:simplePos x="0" y="0"/>
                <wp:positionH relativeFrom="column">
                  <wp:posOffset>3612995</wp:posOffset>
                </wp:positionH>
                <wp:positionV relativeFrom="paragraph">
                  <wp:posOffset>1130749</wp:posOffset>
                </wp:positionV>
                <wp:extent cx="0" cy="136959"/>
                <wp:effectExtent l="7620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CEDC7" id="Straight Arrow Connector 40" o:spid="_x0000_s1026" type="#_x0000_t32" style="position:absolute;margin-left:284.5pt;margin-top:89.05pt;width:0;height:1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E2794" wp14:editId="03C41C91">
                <wp:simplePos x="0" y="0"/>
                <wp:positionH relativeFrom="column">
                  <wp:posOffset>4013231</wp:posOffset>
                </wp:positionH>
                <wp:positionV relativeFrom="paragraph">
                  <wp:posOffset>1453701</wp:posOffset>
                </wp:positionV>
                <wp:extent cx="1103785" cy="222126"/>
                <wp:effectExtent l="38100" t="38100" r="115570" b="1212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785" cy="2221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7194E" w14:textId="2292E4AF" w:rsidR="00ED554D" w:rsidRPr="00ED554D" w:rsidRDefault="00ED554D" w:rsidP="00ED55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Validity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E2794" id="Rectangle 19" o:spid="_x0000_s1030" style="position:absolute;margin-left:316pt;margin-top:114.45pt;width:86.9pt;height:1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4D27194E" w14:textId="2292E4AF" w:rsidR="00ED554D" w:rsidRPr="00ED554D" w:rsidRDefault="00ED554D" w:rsidP="00ED55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Validity Test</w:t>
                      </w:r>
                    </w:p>
                  </w:txbxContent>
                </v:textbox>
              </v:rect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9D61E" wp14:editId="14966C1F">
                <wp:simplePos x="0" y="0"/>
                <wp:positionH relativeFrom="column">
                  <wp:posOffset>2731770</wp:posOffset>
                </wp:positionH>
                <wp:positionV relativeFrom="paragraph">
                  <wp:posOffset>1437314</wp:posOffset>
                </wp:positionV>
                <wp:extent cx="981307" cy="223335"/>
                <wp:effectExtent l="0" t="0" r="2857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307" cy="223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91E1A" w14:textId="241760DF" w:rsidR="00ED554D" w:rsidRPr="00ED554D" w:rsidRDefault="00ED554D" w:rsidP="00ED55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9D61E" id="Rectangle 18" o:spid="_x0000_s1031" style="position:absolute;margin-left:215.1pt;margin-top:113.15pt;width:77.25pt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" filled="f" strokecolor="black [3213]" strokeweight="1pt">
                <v:textbox>
                  <w:txbxContent>
                    <w:p w14:paraId="04091E1A" w14:textId="241760DF" w:rsidR="00ED554D" w:rsidRPr="00ED554D" w:rsidRDefault="00ED554D" w:rsidP="00ED55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89F60" wp14:editId="7CCB5635">
                <wp:simplePos x="0" y="0"/>
                <wp:positionH relativeFrom="column">
                  <wp:posOffset>1544877</wp:posOffset>
                </wp:positionH>
                <wp:positionV relativeFrom="paragraph">
                  <wp:posOffset>1456148</wp:posOffset>
                </wp:positionV>
                <wp:extent cx="946522" cy="223954"/>
                <wp:effectExtent l="38100" t="38100" r="120650" b="1193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22" cy="223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6602" w14:textId="69F41F1B" w:rsidR="00ED554D" w:rsidRPr="00ED554D" w:rsidRDefault="00ED554D" w:rsidP="00ED55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9F60" id="Rectangle 14" o:spid="_x0000_s1032" style="position:absolute;margin-left:121.65pt;margin-top:114.65pt;width:74.55pt;height:1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08226602" w14:textId="69F41F1B" w:rsidR="00ED554D" w:rsidRPr="00ED554D" w:rsidRDefault="00ED554D" w:rsidP="00ED55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EB3B3" wp14:editId="65BB1A7F">
                <wp:simplePos x="0" y="0"/>
                <wp:positionH relativeFrom="column">
                  <wp:posOffset>1978737</wp:posOffset>
                </wp:positionH>
                <wp:positionV relativeFrom="paragraph">
                  <wp:posOffset>1864128</wp:posOffset>
                </wp:positionV>
                <wp:extent cx="2459695" cy="284356"/>
                <wp:effectExtent l="38100" t="38100" r="112395" b="1162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695" cy="2843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5CBC" w14:textId="6165CE15" w:rsidR="00ED554D" w:rsidRPr="00ED554D" w:rsidRDefault="00ED554D" w:rsidP="00ED55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 the Results Agree</w:t>
                            </w:r>
                            <w:r w:rsidR="00273ECC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ble</w:t>
                            </w:r>
                            <w:r w:rsidR="00273ECC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EB3B3" id="Rectangle 21" o:spid="_x0000_s1033" style="position:absolute;margin-left:155.8pt;margin-top:146.8pt;width:193.7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73715CBC" w14:textId="6165CE15" w:rsidR="00ED554D" w:rsidRPr="00ED554D" w:rsidRDefault="00ED554D" w:rsidP="00ED55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 the Results Agree</w:t>
                      </w:r>
                      <w:r w:rsidR="00273ECC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ble</w:t>
                      </w:r>
                      <w:r w:rsidR="00273ECC">
                        <w:rPr>
                          <w:rFonts w:cstheme="minorHAnsi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F2C7F" wp14:editId="0D2BD379">
                <wp:simplePos x="0" y="0"/>
                <wp:positionH relativeFrom="column">
                  <wp:posOffset>607137</wp:posOffset>
                </wp:positionH>
                <wp:positionV relativeFrom="paragraph">
                  <wp:posOffset>2265510</wp:posOffset>
                </wp:positionV>
                <wp:extent cx="1238714" cy="423747"/>
                <wp:effectExtent l="38100" t="38100" r="114300" b="1098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714" cy="4237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7548D" w14:textId="7AB88CB4" w:rsidR="00273ECC" w:rsidRPr="00273ECC" w:rsidRDefault="00273ECC" w:rsidP="00273E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Tested with New Samples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F2C7F" id="Rectangle 22" o:spid="_x0000_s1034" style="position:absolute;margin-left:47.8pt;margin-top:178.4pt;width:97.55pt;height:3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7F27548D" w14:textId="7AB88CB4" w:rsidR="00273ECC" w:rsidRPr="00273ECC" w:rsidRDefault="00273ECC" w:rsidP="00273E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Tested with New Samples </w:t>
                      </w:r>
                    </w:p>
                  </w:txbxContent>
                </v:textbox>
              </v:rect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56E2B" wp14:editId="5F3B115A">
                <wp:simplePos x="0" y="0"/>
                <wp:positionH relativeFrom="column">
                  <wp:posOffset>2145665</wp:posOffset>
                </wp:positionH>
                <wp:positionV relativeFrom="paragraph">
                  <wp:posOffset>2359412</wp:posOffset>
                </wp:positionV>
                <wp:extent cx="1824154" cy="273050"/>
                <wp:effectExtent l="38100" t="38100" r="119380" b="1079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154" cy="27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E0BBC" w14:textId="245EBC2D" w:rsidR="00273ECC" w:rsidRPr="00273ECC" w:rsidRDefault="00273ECC" w:rsidP="00273E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6E2B" id="Rectangle 23" o:spid="_x0000_s1035" style="position:absolute;margin-left:168.95pt;margin-top:185.8pt;width:143.6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738E0BBC" w14:textId="245EBC2D" w:rsidR="00273ECC" w:rsidRPr="00273ECC" w:rsidRDefault="00273ECC" w:rsidP="00273E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Final Model</w:t>
                      </w:r>
                    </w:p>
                  </w:txbxContent>
                </v:textbox>
              </v:rect>
            </w:pict>
          </mc:Fallback>
        </mc:AlternateContent>
      </w:r>
      <w:r w:rsidR="008C2631" w:rsidRPr="00273EC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771B4" wp14:editId="48625F4F">
                <wp:simplePos x="0" y="0"/>
                <wp:positionH relativeFrom="column">
                  <wp:posOffset>4416007</wp:posOffset>
                </wp:positionH>
                <wp:positionV relativeFrom="paragraph">
                  <wp:posOffset>3300111</wp:posOffset>
                </wp:positionV>
                <wp:extent cx="1628078" cy="301083"/>
                <wp:effectExtent l="38100" t="38100" r="106045" b="1181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078" cy="3010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31B08" w14:textId="25077758" w:rsidR="00273ECC" w:rsidRPr="00273ECC" w:rsidRDefault="00273ECC" w:rsidP="00273E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771B4" id="Rectangle 26" o:spid="_x0000_s1036" style="position:absolute;margin-left:347.7pt;margin-top:259.85pt;width:128.2pt;height:2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" filled="f" strokecolor="black [3213]" strokeweight="1pt">
                <v:shadow on="t" color="black" opacity="26214f" origin="-.5,-.5" offset=".74836mm,.74836mm"/>
                <v:textbox>
                  <w:txbxContent>
                    <w:p w14:paraId="7B231B08" w14:textId="25077758" w:rsidR="00273ECC" w:rsidRPr="00273ECC" w:rsidRDefault="00273ECC" w:rsidP="00273E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Optimization</w:t>
                      </w:r>
                    </w:p>
                  </w:txbxContent>
                </v:textbox>
              </v:rect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CEEFB" wp14:editId="02BF2213">
                <wp:simplePos x="0" y="0"/>
                <wp:positionH relativeFrom="column">
                  <wp:posOffset>2253506</wp:posOffset>
                </wp:positionH>
                <wp:positionV relativeFrom="paragraph">
                  <wp:posOffset>3291096</wp:posOffset>
                </wp:positionV>
                <wp:extent cx="1716962" cy="328961"/>
                <wp:effectExtent l="38100" t="38100" r="112395" b="1092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962" cy="3289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7F702" w14:textId="3209C997" w:rsidR="00273ECC" w:rsidRPr="00273ECC" w:rsidRDefault="00273ECC" w:rsidP="00273E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Parameter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CEEFB" id="Rectangle 25" o:spid="_x0000_s1037" style="position:absolute;margin-left:177.45pt;margin-top:259.15pt;width:135.2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6F27F702" w14:textId="3209C997" w:rsidR="00273ECC" w:rsidRPr="00273ECC" w:rsidRDefault="00273ECC" w:rsidP="00273E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Parameter Effect</w:t>
                      </w:r>
                    </w:p>
                  </w:txbxContent>
                </v:textbox>
              </v:rect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49833A" wp14:editId="2D2D627B">
                <wp:simplePos x="0" y="0"/>
                <wp:positionH relativeFrom="column">
                  <wp:posOffset>964565</wp:posOffset>
                </wp:positionH>
                <wp:positionV relativeFrom="paragraph">
                  <wp:posOffset>3798740</wp:posOffset>
                </wp:positionV>
                <wp:extent cx="5524949" cy="278781"/>
                <wp:effectExtent l="38100" t="38100" r="114300" b="1212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949" cy="2787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932B4" w14:textId="07EABAB5" w:rsidR="00273ECC" w:rsidRPr="00273ECC" w:rsidRDefault="007C3A1C" w:rsidP="00273E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Conclusions and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9833A" id="Rectangle 27" o:spid="_x0000_s1038" style="position:absolute;margin-left:75.95pt;margin-top:299.1pt;width:435.05pt;height: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" filled="f" strokecolor="black [3213]" strokeweight="1pt">
                <v:shadow on="t" color="black" opacity="26214f" origin="-.5,-.5" offset=".74836mm,.74836mm"/>
                <v:textbox>
                  <w:txbxContent>
                    <w:p w14:paraId="2C3932B4" w14:textId="07EABAB5" w:rsidR="00273ECC" w:rsidRPr="00273ECC" w:rsidRDefault="007C3A1C" w:rsidP="00273E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Conclusions and Recommendation</w:t>
                      </w:r>
                    </w:p>
                  </w:txbxContent>
                </v:textbox>
              </v:rect>
            </w:pict>
          </mc:Fallback>
        </mc:AlternateContent>
      </w:r>
      <w:r w:rsidR="008C26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2D7DE3" wp14:editId="395ABF36">
                <wp:simplePos x="0" y="0"/>
                <wp:positionH relativeFrom="column">
                  <wp:posOffset>3222625</wp:posOffset>
                </wp:positionH>
                <wp:positionV relativeFrom="paragraph">
                  <wp:posOffset>4267324</wp:posOffset>
                </wp:positionV>
                <wp:extent cx="925381" cy="306658"/>
                <wp:effectExtent l="38100" t="38100" r="122555" b="11303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381" cy="30665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FFFC" w14:textId="02082285" w:rsidR="007C3A1C" w:rsidRPr="007C3A1C" w:rsidRDefault="007C3A1C" w:rsidP="007C3A1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D7DE3" id="Rectangle: Rounded Corners 28" o:spid="_x0000_s1039" style="position:absolute;margin-left:253.75pt;margin-top:336pt;width:72.85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" filled="f" strokecolor="black [3213]" strokeweight="1pt">
                <v:stroke joinstyle="miter"/>
                <v:shadow on="t" color="black" opacity="26214f" origin="-.5,-.5" offset=".74836mm,.74836mm"/>
                <v:textbox>
                  <w:txbxContent>
                    <w:p w14:paraId="2CC1FFFC" w14:textId="02082285" w:rsidR="007C3A1C" w:rsidRPr="007C3A1C" w:rsidRDefault="007C3A1C" w:rsidP="007C3A1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7C3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AE0A1D" wp14:editId="3019DA68">
                <wp:simplePos x="0" y="0"/>
                <wp:positionH relativeFrom="column">
                  <wp:posOffset>2018371</wp:posOffset>
                </wp:positionH>
                <wp:positionV relativeFrom="paragraph">
                  <wp:posOffset>1016805</wp:posOffset>
                </wp:positionV>
                <wp:extent cx="249973" cy="0"/>
                <wp:effectExtent l="0" t="76200" r="1714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E231C" id="Straight Arrow Connector 37" o:spid="_x0000_s1026" type="#_x0000_t32" style="position:absolute;margin-left:158.95pt;margin-top:80.05pt;width:19.7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C3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68289" wp14:editId="7754ED95">
                <wp:simplePos x="0" y="0"/>
                <wp:positionH relativeFrom="column">
                  <wp:posOffset>606812</wp:posOffset>
                </wp:positionH>
                <wp:positionV relativeFrom="paragraph">
                  <wp:posOffset>876486</wp:posOffset>
                </wp:positionV>
                <wp:extent cx="1371600" cy="254263"/>
                <wp:effectExtent l="38100" t="38100" r="114300" b="1079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54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C0FBB" w14:textId="45465432" w:rsidR="00ED554D" w:rsidRPr="00ED554D" w:rsidRDefault="00ED554D" w:rsidP="00ED55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Normalized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68289" id="Rectangle 11" o:spid="_x0000_s1040" style="position:absolute;margin-left:47.8pt;margin-top:69pt;width:108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346C0FBB" w14:textId="45465432" w:rsidR="00ED554D" w:rsidRPr="00ED554D" w:rsidRDefault="00ED554D" w:rsidP="00ED55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Normalized Data</w:t>
                      </w:r>
                    </w:p>
                  </w:txbxContent>
                </v:textbox>
              </v:rect>
            </w:pict>
          </mc:Fallback>
        </mc:AlternateContent>
      </w:r>
      <w:r w:rsidR="007C3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CF8FBB" wp14:editId="3F08A532">
                <wp:simplePos x="0" y="0"/>
                <wp:positionH relativeFrom="column">
                  <wp:posOffset>1286107</wp:posOffset>
                </wp:positionH>
                <wp:positionV relativeFrom="paragraph">
                  <wp:posOffset>752227</wp:posOffset>
                </wp:positionV>
                <wp:extent cx="0" cy="124259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D730F" id="Straight Arrow Connector 35" o:spid="_x0000_s1026" type="#_x0000_t32" style="position:absolute;margin-left:101.25pt;margin-top:59.25pt;width:0;height: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7C3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4F58B3" wp14:editId="0F48120A">
                <wp:simplePos x="0" y="0"/>
                <wp:positionH relativeFrom="column">
                  <wp:posOffset>1232210</wp:posOffset>
                </wp:positionH>
                <wp:positionV relativeFrom="paragraph">
                  <wp:posOffset>257438</wp:posOffset>
                </wp:positionV>
                <wp:extent cx="0" cy="128394"/>
                <wp:effectExtent l="76200" t="0" r="57150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84702" id="Straight Arrow Connector 34" o:spid="_x0000_s1026" type="#_x0000_t32" style="position:absolute;margin-left:97pt;margin-top:20.25pt;width:0;height:10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7C3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76AA8" wp14:editId="52E5DD61">
                <wp:simplePos x="0" y="0"/>
                <wp:positionH relativeFrom="column">
                  <wp:posOffset>605155</wp:posOffset>
                </wp:positionH>
                <wp:positionV relativeFrom="paragraph">
                  <wp:posOffset>385259</wp:posOffset>
                </wp:positionV>
                <wp:extent cx="1371600" cy="366395"/>
                <wp:effectExtent l="38100" t="38100" r="114300" b="1098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6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96326" w14:textId="6B26C880" w:rsidR="00DC379A" w:rsidRPr="00ED554D" w:rsidRDefault="00ED554D" w:rsidP="00DC37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Data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76AA8" id="Rectangle 10" o:spid="_x0000_s1041" style="position:absolute;margin-left:47.65pt;margin-top:30.35pt;width:108pt;height:2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1B096326" w14:textId="6B26C880" w:rsidR="00DC379A" w:rsidRPr="00ED554D" w:rsidRDefault="00ED554D" w:rsidP="00DC379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Data Normalization</w:t>
                      </w:r>
                    </w:p>
                  </w:txbxContent>
                </v:textbox>
              </v:rect>
            </w:pict>
          </mc:Fallback>
        </mc:AlternateContent>
      </w:r>
      <w:r w:rsidR="007C3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D0EA9" wp14:editId="3F2B068F">
                <wp:simplePos x="0" y="0"/>
                <wp:positionH relativeFrom="column">
                  <wp:posOffset>2269072</wp:posOffset>
                </wp:positionH>
                <wp:positionV relativeFrom="paragraph">
                  <wp:posOffset>816331</wp:posOffset>
                </wp:positionV>
                <wp:extent cx="3205620" cy="315610"/>
                <wp:effectExtent l="38100" t="38100" r="109220" b="1225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620" cy="315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9773B" w14:textId="35880901" w:rsidR="00ED554D" w:rsidRPr="00ED554D" w:rsidRDefault="00ED554D" w:rsidP="00ED55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           Architecture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D0EA9" id="Rectangle 12" o:spid="_x0000_s1042" style="position:absolute;margin-left:178.65pt;margin-top:64.3pt;width:252.4pt;height:2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73D9773B" w14:textId="35880901" w:rsidR="00ED554D" w:rsidRPr="00ED554D" w:rsidRDefault="00ED554D" w:rsidP="00ED554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           Architecture Development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1ABA56" w14:textId="106B2C3E" w:rsidR="008C66A3" w:rsidRPr="008C66A3" w:rsidRDefault="008C66A3" w:rsidP="008C66A3">
      <w:pPr>
        <w:rPr>
          <w:sz w:val="24"/>
          <w:szCs w:val="24"/>
        </w:rPr>
      </w:pPr>
    </w:p>
    <w:p w14:paraId="7A8D066F" w14:textId="0F3CCE35" w:rsidR="008C66A3" w:rsidRPr="008C66A3" w:rsidRDefault="008C66A3" w:rsidP="008C66A3">
      <w:pPr>
        <w:rPr>
          <w:sz w:val="24"/>
          <w:szCs w:val="24"/>
        </w:rPr>
      </w:pPr>
    </w:p>
    <w:p w14:paraId="2ABF80BA" w14:textId="0FBA1F43" w:rsidR="008C66A3" w:rsidRPr="008C66A3" w:rsidRDefault="008C66A3" w:rsidP="008C66A3">
      <w:pPr>
        <w:rPr>
          <w:sz w:val="24"/>
          <w:szCs w:val="24"/>
        </w:rPr>
      </w:pPr>
    </w:p>
    <w:p w14:paraId="724E0FF3" w14:textId="37C6C97A" w:rsidR="008C66A3" w:rsidRPr="008C66A3" w:rsidRDefault="008C66A3" w:rsidP="008C66A3">
      <w:pPr>
        <w:rPr>
          <w:sz w:val="24"/>
          <w:szCs w:val="24"/>
        </w:rPr>
      </w:pPr>
    </w:p>
    <w:p w14:paraId="602C0BE2" w14:textId="14D0D0A5" w:rsidR="008C66A3" w:rsidRDefault="008C66A3" w:rsidP="008C66A3">
      <w:pPr>
        <w:rPr>
          <w:sz w:val="24"/>
          <w:szCs w:val="24"/>
        </w:rPr>
      </w:pPr>
    </w:p>
    <w:p w14:paraId="29E100DE" w14:textId="37EAFD98" w:rsidR="008C66A3" w:rsidRPr="008C66A3" w:rsidRDefault="008C66A3" w:rsidP="008C66A3">
      <w:pPr>
        <w:tabs>
          <w:tab w:val="left" w:pos="992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C66A3" w:rsidRPr="008C66A3" w:rsidSect="00BE4D3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imoonahoque@outlook.com">
    <w15:presenceInfo w15:providerId="Windows Live" w15:userId="677d92419867a6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A"/>
    <w:rsid w:val="00120EDB"/>
    <w:rsid w:val="00273ECC"/>
    <w:rsid w:val="00293BA7"/>
    <w:rsid w:val="00307ABB"/>
    <w:rsid w:val="004F1B27"/>
    <w:rsid w:val="006F559F"/>
    <w:rsid w:val="007C3A1C"/>
    <w:rsid w:val="008C2631"/>
    <w:rsid w:val="008C66A3"/>
    <w:rsid w:val="00A93E5A"/>
    <w:rsid w:val="00BE4D3C"/>
    <w:rsid w:val="00D35FE2"/>
    <w:rsid w:val="00DA1B04"/>
    <w:rsid w:val="00DC379A"/>
    <w:rsid w:val="00E34F9E"/>
    <w:rsid w:val="00ED554D"/>
    <w:rsid w:val="00F27F26"/>
    <w:rsid w:val="00F6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53BB"/>
  <w15:chartTrackingRefBased/>
  <w15:docId w15:val="{516F0FCE-803B-4FAC-8EC6-1B22CF96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A1B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07844-44CF-4C72-BC99-2425E7C8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maimoonahoque@outlook.com</dc:creator>
  <cp:keywords/>
  <dc:description/>
  <cp:lastModifiedBy>maimoonahoque@outlook.com</cp:lastModifiedBy>
  <cp:revision>2</cp:revision>
  <dcterms:created xsi:type="dcterms:W3CDTF">2022-10-14T17:49:00Z</dcterms:created>
  <dcterms:modified xsi:type="dcterms:W3CDTF">2022-10-14T19:06:00Z</dcterms:modified>
</cp:coreProperties>
</file>